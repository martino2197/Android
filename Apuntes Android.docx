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BA6" w:rsidRDefault="007B0BA6" w:rsidP="007B0BA6">
      <w:pPr>
        <w:jc w:val="center"/>
        <w:rPr>
          <w:rFonts w:ascii="Cambria Math" w:hAnsi="Cambria Math"/>
        </w:rPr>
      </w:pPr>
      <w:bookmarkStart w:id="0" w:name="_GoBack"/>
      <w:bookmarkEnd w:id="0"/>
      <w:r>
        <w:rPr>
          <w:rFonts w:ascii="Cambria Math" w:hAnsi="Cambria Math"/>
        </w:rPr>
        <w:t>Apuntes Android</w:t>
      </w:r>
    </w:p>
    <w:p w:rsidR="007B0BA6" w:rsidRDefault="007B0BA6" w:rsidP="007B0BA6">
      <w:pPr>
        <w:jc w:val="both"/>
        <w:rPr>
          <w:rFonts w:ascii="Cambria Math" w:hAnsi="Cambria Math"/>
        </w:rPr>
      </w:pPr>
    </w:p>
    <w:p w:rsidR="00A37C6A" w:rsidRPr="00A37C6A" w:rsidRDefault="00A37C6A" w:rsidP="00A37C6A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MX"/>
        </w:rPr>
      </w:pPr>
      <w:r w:rsidRPr="00A37C6A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MX"/>
        </w:rPr>
        <w:t>Variables vs. Objetos</w:t>
      </w:r>
    </w:p>
    <w:p w:rsidR="00A37C6A" w:rsidRPr="00A37C6A" w:rsidRDefault="00A37C6A" w:rsidP="00A37C6A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MX"/>
        </w:rPr>
      </w:pPr>
      <w:r w:rsidRPr="00A37C6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En </w:t>
      </w:r>
      <w:r w:rsidRPr="00A37C6A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MX"/>
        </w:rPr>
        <w:t>Kotlin</w:t>
      </w:r>
      <w:r w:rsidRPr="00A37C6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 </w:t>
      </w:r>
      <w:r w:rsidRPr="00A37C6A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MX"/>
        </w:rPr>
        <w:t>variables vs. objetos</w:t>
      </w:r>
      <w:r w:rsidRPr="00A37C6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 significa otra cosa en comparación a otros lenguajes de programación.</w:t>
      </w:r>
    </w:p>
    <w:p w:rsidR="00A37C6A" w:rsidRPr="00A37C6A" w:rsidRDefault="00A37C6A" w:rsidP="00A37C6A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MX"/>
        </w:rPr>
      </w:pPr>
      <w:r w:rsidRPr="00A37C6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Una </w:t>
      </w:r>
      <w:r w:rsidRPr="00A37C6A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MX"/>
        </w:rPr>
        <w:t>variable</w:t>
      </w:r>
      <w:r w:rsidRPr="00A37C6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 es un espacio en memoria que nosotros reservamos para almacenar un solo dato.</w:t>
      </w:r>
    </w:p>
    <w:p w:rsidR="00A37C6A" w:rsidRPr="00A37C6A" w:rsidRDefault="00A37C6A" w:rsidP="00A37C6A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MX"/>
        </w:rPr>
      </w:pPr>
      <w:r w:rsidRPr="00A37C6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Un </w:t>
      </w:r>
      <w:r w:rsidRPr="00A37C6A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MX"/>
        </w:rPr>
        <w:t>objeto</w:t>
      </w:r>
      <w:r w:rsidRPr="00A37C6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 es un espacio en memoria que es más complejo que una variable, se va a componer de otras variables y otros objetos, acciones, métodos y funcionalidades.</w:t>
      </w:r>
    </w:p>
    <w:p w:rsidR="00A37C6A" w:rsidRPr="00A37C6A" w:rsidRDefault="00A37C6A" w:rsidP="00A37C6A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MX"/>
        </w:rPr>
      </w:pPr>
      <w:r w:rsidRPr="00A37C6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En </w:t>
      </w:r>
      <w:r w:rsidRPr="00A37C6A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MX"/>
        </w:rPr>
        <w:t>Kotlin</w:t>
      </w:r>
      <w:r w:rsidRPr="00A37C6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 todo será un objeto, evitaremos el tipo de datos variables, simples o sencillos (</w:t>
      </w:r>
      <w:r w:rsidRPr="00A37C6A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MX"/>
        </w:rPr>
        <w:t>tipos primitivos</w:t>
      </w:r>
      <w:r w:rsidRPr="00A37C6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). No debemos declarar valores primitivos (</w:t>
      </w:r>
      <w:r w:rsidRPr="00A37C6A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MX"/>
        </w:rPr>
        <w:t>si podríamos pero no debemos</w:t>
      </w:r>
      <w:r w:rsidRPr="00A37C6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), pero son definidos cuando no los usamos como objetos.</w:t>
      </w:r>
    </w:p>
    <w:p w:rsidR="00A37C6A" w:rsidRPr="00A37C6A" w:rsidRDefault="00A37C6A" w:rsidP="00A37C6A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MX"/>
        </w:rPr>
      </w:pPr>
      <w:r w:rsidRPr="00A37C6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Ejemplo de dato </w:t>
      </w:r>
      <w:r w:rsidRPr="00A37C6A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MX"/>
        </w:rPr>
        <w:t>primitivo</w:t>
      </w:r>
      <w:r w:rsidRPr="00A37C6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:</w:t>
      </w:r>
    </w:p>
    <w:p w:rsidR="00A37C6A" w:rsidRPr="00A37C6A" w:rsidRDefault="00A37C6A" w:rsidP="00A37C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MX"/>
        </w:rPr>
      </w:pPr>
      <w:r w:rsidRPr="00A37C6A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es-MX"/>
        </w:rPr>
        <w:t>var</w:t>
      </w:r>
      <w:r w:rsidRPr="00A37C6A">
        <w:rPr>
          <w:rFonts w:ascii="Courier New" w:eastAsia="Times New Roman" w:hAnsi="Courier New" w:cs="Courier New"/>
          <w:color w:val="A6E22E"/>
          <w:sz w:val="20"/>
          <w:szCs w:val="20"/>
          <w:lang w:eastAsia="es-MX"/>
        </w:rPr>
        <w:t xml:space="preserve"> i</w:t>
      </w:r>
      <w:r w:rsidRPr="00A37C6A">
        <w:rPr>
          <w:rFonts w:ascii="Courier New" w:eastAsia="Times New Roman" w:hAnsi="Courier New" w:cs="Courier New"/>
          <w:color w:val="FFFFFF"/>
          <w:sz w:val="20"/>
          <w:szCs w:val="20"/>
          <w:lang w:eastAsia="es-MX"/>
        </w:rPr>
        <w:t xml:space="preserve"> = 10</w:t>
      </w:r>
    </w:p>
    <w:p w:rsidR="00A37C6A" w:rsidRPr="00A37C6A" w:rsidRDefault="00A37C6A" w:rsidP="00A37C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MX"/>
        </w:rPr>
      </w:pPr>
      <w:r w:rsidRPr="00A37C6A">
        <w:rPr>
          <w:rFonts w:ascii="Courier New" w:eastAsia="Times New Roman" w:hAnsi="Courier New" w:cs="Courier New"/>
          <w:color w:val="FFFFFF"/>
          <w:sz w:val="20"/>
          <w:szCs w:val="20"/>
          <w:lang w:eastAsia="es-MX"/>
        </w:rPr>
        <w:t>i = i * 2</w:t>
      </w:r>
    </w:p>
    <w:p w:rsidR="00A37C6A" w:rsidRPr="00A37C6A" w:rsidRDefault="00A37C6A" w:rsidP="00A37C6A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s-MX"/>
        </w:rPr>
      </w:pPr>
      <w:r w:rsidRPr="00A37C6A">
        <w:rPr>
          <w:rFonts w:ascii="Courier New" w:eastAsia="Times New Roman" w:hAnsi="Courier New" w:cs="Courier New"/>
          <w:color w:val="FFFFFF"/>
          <w:sz w:val="20"/>
          <w:szCs w:val="20"/>
          <w:lang w:eastAsia="es-MX"/>
        </w:rPr>
        <w:t>println(i)</w:t>
      </w:r>
    </w:p>
    <w:p w:rsidR="00A37C6A" w:rsidRPr="00A37C6A" w:rsidRDefault="00A37C6A" w:rsidP="00A37C6A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MX"/>
        </w:rPr>
      </w:pPr>
      <w:r w:rsidRPr="00A37C6A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MX"/>
        </w:rPr>
        <w:t>Kotlin</w:t>
      </w:r>
      <w:r w:rsidRPr="00A37C6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 utiliza </w:t>
      </w:r>
      <w:r w:rsidRPr="00A37C6A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MX"/>
        </w:rPr>
        <w:t>wrappers (clases envoltorio)</w:t>
      </w:r>
      <w:r w:rsidRPr="00A37C6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 para los números, esto se llama </w:t>
      </w:r>
      <w:r w:rsidRPr="00A37C6A">
        <w:rPr>
          <w:rFonts w:ascii="Arial" w:eastAsia="Times New Roman" w:hAnsi="Arial" w:cs="Arial"/>
          <w:i/>
          <w:iCs/>
          <w:color w:val="273B47"/>
          <w:sz w:val="24"/>
          <w:szCs w:val="24"/>
          <w:lang w:eastAsia="es-MX"/>
        </w:rPr>
        <w:t>boxing</w:t>
      </w:r>
      <w:r w:rsidRPr="00A37C6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.</w:t>
      </w:r>
    </w:p>
    <w:p w:rsidR="00A37C6A" w:rsidRPr="00A37C6A" w:rsidRDefault="00A37C6A" w:rsidP="00A37C6A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MX"/>
        </w:rPr>
      </w:pPr>
      <w:r w:rsidRPr="00A37C6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En los operadores de </w:t>
      </w:r>
      <w:r w:rsidRPr="00A37C6A">
        <w:rPr>
          <w:rFonts w:ascii="Arial" w:eastAsia="Times New Roman" w:hAnsi="Arial" w:cs="Arial"/>
          <w:b/>
          <w:bCs/>
          <w:color w:val="273B47"/>
          <w:sz w:val="24"/>
          <w:szCs w:val="24"/>
          <w:lang w:eastAsia="es-MX"/>
        </w:rPr>
        <w:t>Kotlin</w:t>
      </w:r>
      <w:r w:rsidRPr="00A37C6A">
        <w:rPr>
          <w:rFonts w:ascii="Arial" w:eastAsia="Times New Roman" w:hAnsi="Arial" w:cs="Arial"/>
          <w:color w:val="273B47"/>
          <w:sz w:val="24"/>
          <w:szCs w:val="24"/>
          <w:lang w:eastAsia="es-MX"/>
        </w:rPr>
        <w:t> debemos tratar todo como si fuera un objeto: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6"/>
        <w:gridCol w:w="969"/>
        <w:gridCol w:w="1775"/>
      </w:tblGrid>
      <w:tr w:rsidR="00A37C6A" w:rsidRPr="00A37C6A" w:rsidTr="00A37C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37C6A" w:rsidRPr="00A37C6A" w:rsidRDefault="00A37C6A" w:rsidP="00A37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A37C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Expresión</w:t>
            </w:r>
          </w:p>
        </w:tc>
        <w:tc>
          <w:tcPr>
            <w:tcW w:w="0" w:type="auto"/>
            <w:vAlign w:val="center"/>
            <w:hideMark/>
          </w:tcPr>
          <w:p w:rsidR="00A37C6A" w:rsidRPr="00A37C6A" w:rsidRDefault="00A37C6A" w:rsidP="00A37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A37C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Función</w:t>
            </w:r>
          </w:p>
        </w:tc>
        <w:tc>
          <w:tcPr>
            <w:tcW w:w="0" w:type="auto"/>
            <w:vAlign w:val="center"/>
            <w:hideMark/>
          </w:tcPr>
          <w:p w:rsidR="00A37C6A" w:rsidRPr="00A37C6A" w:rsidRDefault="00A37C6A" w:rsidP="00A37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A37C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Se traduce a</w:t>
            </w:r>
          </w:p>
        </w:tc>
      </w:tr>
      <w:tr w:rsidR="00A37C6A" w:rsidRPr="00A37C6A" w:rsidTr="00A37C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7C6A" w:rsidRPr="00A37C6A" w:rsidRDefault="00A37C6A" w:rsidP="00A3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37C6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 + b</w:t>
            </w:r>
          </w:p>
        </w:tc>
        <w:tc>
          <w:tcPr>
            <w:tcW w:w="0" w:type="auto"/>
            <w:vAlign w:val="center"/>
            <w:hideMark/>
          </w:tcPr>
          <w:p w:rsidR="00A37C6A" w:rsidRPr="00A37C6A" w:rsidRDefault="00A37C6A" w:rsidP="00A3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37C6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plus</w:t>
            </w:r>
          </w:p>
        </w:tc>
        <w:tc>
          <w:tcPr>
            <w:tcW w:w="0" w:type="auto"/>
            <w:vAlign w:val="center"/>
            <w:hideMark/>
          </w:tcPr>
          <w:p w:rsidR="00A37C6A" w:rsidRPr="00A37C6A" w:rsidRDefault="00A37C6A" w:rsidP="00A3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37C6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a.plus(b)</w:t>
            </w:r>
          </w:p>
        </w:tc>
      </w:tr>
      <w:tr w:rsidR="00A37C6A" w:rsidRPr="00A37C6A" w:rsidTr="00A37C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7C6A" w:rsidRPr="00A37C6A" w:rsidRDefault="00A37C6A" w:rsidP="00A3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37C6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 - b</w:t>
            </w:r>
          </w:p>
        </w:tc>
        <w:tc>
          <w:tcPr>
            <w:tcW w:w="0" w:type="auto"/>
            <w:vAlign w:val="center"/>
            <w:hideMark/>
          </w:tcPr>
          <w:p w:rsidR="00A37C6A" w:rsidRPr="00A37C6A" w:rsidRDefault="00A37C6A" w:rsidP="00A3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37C6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minus</w:t>
            </w:r>
          </w:p>
        </w:tc>
        <w:tc>
          <w:tcPr>
            <w:tcW w:w="0" w:type="auto"/>
            <w:vAlign w:val="center"/>
            <w:hideMark/>
          </w:tcPr>
          <w:p w:rsidR="00A37C6A" w:rsidRPr="00A37C6A" w:rsidRDefault="00A37C6A" w:rsidP="00A3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37C6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a.minus(b)</w:t>
            </w:r>
          </w:p>
        </w:tc>
      </w:tr>
      <w:tr w:rsidR="00A37C6A" w:rsidRPr="00A37C6A" w:rsidTr="00A37C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7C6A" w:rsidRPr="00A37C6A" w:rsidRDefault="00A37C6A" w:rsidP="00A3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37C6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 * b</w:t>
            </w:r>
          </w:p>
        </w:tc>
        <w:tc>
          <w:tcPr>
            <w:tcW w:w="0" w:type="auto"/>
            <w:vAlign w:val="center"/>
            <w:hideMark/>
          </w:tcPr>
          <w:p w:rsidR="00A37C6A" w:rsidRPr="00A37C6A" w:rsidRDefault="00A37C6A" w:rsidP="00A3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37C6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times</w:t>
            </w:r>
          </w:p>
        </w:tc>
        <w:tc>
          <w:tcPr>
            <w:tcW w:w="0" w:type="auto"/>
            <w:vAlign w:val="center"/>
            <w:hideMark/>
          </w:tcPr>
          <w:p w:rsidR="00A37C6A" w:rsidRPr="00A37C6A" w:rsidRDefault="00A37C6A" w:rsidP="00A3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37C6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a.times(b)</w:t>
            </w:r>
          </w:p>
        </w:tc>
      </w:tr>
      <w:tr w:rsidR="00A37C6A" w:rsidRPr="00A37C6A" w:rsidTr="00A37C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7C6A" w:rsidRPr="00A37C6A" w:rsidRDefault="00A37C6A" w:rsidP="00A3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37C6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 / b</w:t>
            </w:r>
          </w:p>
        </w:tc>
        <w:tc>
          <w:tcPr>
            <w:tcW w:w="0" w:type="auto"/>
            <w:vAlign w:val="center"/>
            <w:hideMark/>
          </w:tcPr>
          <w:p w:rsidR="00A37C6A" w:rsidRPr="00A37C6A" w:rsidRDefault="00A37C6A" w:rsidP="00A3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37C6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div</w:t>
            </w:r>
          </w:p>
        </w:tc>
        <w:tc>
          <w:tcPr>
            <w:tcW w:w="0" w:type="auto"/>
            <w:vAlign w:val="center"/>
            <w:hideMark/>
          </w:tcPr>
          <w:p w:rsidR="00A37C6A" w:rsidRPr="00A37C6A" w:rsidRDefault="00A37C6A" w:rsidP="00A3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37C6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a.div(b)</w:t>
            </w:r>
          </w:p>
        </w:tc>
      </w:tr>
      <w:tr w:rsidR="00A37C6A" w:rsidRPr="00A37C6A" w:rsidTr="00A37C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7C6A" w:rsidRPr="00A37C6A" w:rsidRDefault="00A37C6A" w:rsidP="00A3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37C6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 % b</w:t>
            </w:r>
          </w:p>
        </w:tc>
        <w:tc>
          <w:tcPr>
            <w:tcW w:w="0" w:type="auto"/>
            <w:vAlign w:val="center"/>
            <w:hideMark/>
          </w:tcPr>
          <w:p w:rsidR="00A37C6A" w:rsidRPr="00A37C6A" w:rsidRDefault="00A37C6A" w:rsidP="00A3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37C6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mod</w:t>
            </w:r>
          </w:p>
        </w:tc>
        <w:tc>
          <w:tcPr>
            <w:tcW w:w="0" w:type="auto"/>
            <w:vAlign w:val="center"/>
            <w:hideMark/>
          </w:tcPr>
          <w:p w:rsidR="00A37C6A" w:rsidRPr="00A37C6A" w:rsidRDefault="00A37C6A" w:rsidP="00A3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37C6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a.mod(b)</w:t>
            </w:r>
          </w:p>
        </w:tc>
      </w:tr>
      <w:tr w:rsidR="00A37C6A" w:rsidRPr="00A37C6A" w:rsidTr="00A37C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7C6A" w:rsidRPr="00A37C6A" w:rsidRDefault="00A37C6A" w:rsidP="00A3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37C6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 += b</w:t>
            </w:r>
          </w:p>
        </w:tc>
        <w:tc>
          <w:tcPr>
            <w:tcW w:w="0" w:type="auto"/>
            <w:vAlign w:val="center"/>
            <w:hideMark/>
          </w:tcPr>
          <w:p w:rsidR="00A37C6A" w:rsidRPr="00A37C6A" w:rsidRDefault="00A37C6A" w:rsidP="00A3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37C6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 = a + b</w:t>
            </w:r>
          </w:p>
        </w:tc>
        <w:tc>
          <w:tcPr>
            <w:tcW w:w="0" w:type="auto"/>
            <w:vAlign w:val="center"/>
            <w:hideMark/>
          </w:tcPr>
          <w:p w:rsidR="00A37C6A" w:rsidRPr="00A37C6A" w:rsidRDefault="00A37C6A" w:rsidP="00A3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37C6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a.plusAssign(b)</w:t>
            </w:r>
          </w:p>
        </w:tc>
      </w:tr>
      <w:tr w:rsidR="00A37C6A" w:rsidRPr="00A37C6A" w:rsidTr="00A37C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7C6A" w:rsidRPr="00A37C6A" w:rsidRDefault="00A37C6A" w:rsidP="00A3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37C6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 -= b</w:t>
            </w:r>
          </w:p>
        </w:tc>
        <w:tc>
          <w:tcPr>
            <w:tcW w:w="0" w:type="auto"/>
            <w:vAlign w:val="center"/>
            <w:hideMark/>
          </w:tcPr>
          <w:p w:rsidR="00A37C6A" w:rsidRPr="00A37C6A" w:rsidRDefault="00A37C6A" w:rsidP="00A3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37C6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 = a - b</w:t>
            </w:r>
          </w:p>
        </w:tc>
        <w:tc>
          <w:tcPr>
            <w:tcW w:w="0" w:type="auto"/>
            <w:vAlign w:val="center"/>
            <w:hideMark/>
          </w:tcPr>
          <w:p w:rsidR="00A37C6A" w:rsidRPr="00A37C6A" w:rsidRDefault="00A37C6A" w:rsidP="00A3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37C6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a.minusAssign(b)</w:t>
            </w:r>
          </w:p>
        </w:tc>
      </w:tr>
      <w:tr w:rsidR="00A37C6A" w:rsidRPr="00A37C6A" w:rsidTr="00A37C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7C6A" w:rsidRPr="00A37C6A" w:rsidRDefault="00A37C6A" w:rsidP="00A3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37C6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 *= b</w:t>
            </w:r>
          </w:p>
        </w:tc>
        <w:tc>
          <w:tcPr>
            <w:tcW w:w="0" w:type="auto"/>
            <w:vAlign w:val="center"/>
            <w:hideMark/>
          </w:tcPr>
          <w:p w:rsidR="00A37C6A" w:rsidRPr="00A37C6A" w:rsidRDefault="00A37C6A" w:rsidP="00A3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37C6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 = a * b</w:t>
            </w:r>
          </w:p>
        </w:tc>
        <w:tc>
          <w:tcPr>
            <w:tcW w:w="0" w:type="auto"/>
            <w:vAlign w:val="center"/>
            <w:hideMark/>
          </w:tcPr>
          <w:p w:rsidR="00A37C6A" w:rsidRPr="00A37C6A" w:rsidRDefault="00A37C6A" w:rsidP="00A3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37C6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a.timesAssign(b)</w:t>
            </w:r>
          </w:p>
        </w:tc>
      </w:tr>
      <w:tr w:rsidR="00A37C6A" w:rsidRPr="00A37C6A" w:rsidTr="00A37C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7C6A" w:rsidRPr="00A37C6A" w:rsidRDefault="00A37C6A" w:rsidP="00A3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37C6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 /= b</w:t>
            </w:r>
          </w:p>
        </w:tc>
        <w:tc>
          <w:tcPr>
            <w:tcW w:w="0" w:type="auto"/>
            <w:vAlign w:val="center"/>
            <w:hideMark/>
          </w:tcPr>
          <w:p w:rsidR="00A37C6A" w:rsidRPr="00A37C6A" w:rsidRDefault="00A37C6A" w:rsidP="00A3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37C6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 = a / b</w:t>
            </w:r>
          </w:p>
        </w:tc>
        <w:tc>
          <w:tcPr>
            <w:tcW w:w="0" w:type="auto"/>
            <w:vAlign w:val="center"/>
            <w:hideMark/>
          </w:tcPr>
          <w:p w:rsidR="00A37C6A" w:rsidRPr="00A37C6A" w:rsidRDefault="00A37C6A" w:rsidP="00A3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37C6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a.divAssign(b)</w:t>
            </w:r>
          </w:p>
        </w:tc>
      </w:tr>
      <w:tr w:rsidR="00A37C6A" w:rsidRPr="00A37C6A" w:rsidTr="00A37C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7C6A" w:rsidRPr="00A37C6A" w:rsidRDefault="00A37C6A" w:rsidP="00A3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37C6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 %= b</w:t>
            </w:r>
          </w:p>
        </w:tc>
        <w:tc>
          <w:tcPr>
            <w:tcW w:w="0" w:type="auto"/>
            <w:vAlign w:val="center"/>
            <w:hideMark/>
          </w:tcPr>
          <w:p w:rsidR="00A37C6A" w:rsidRPr="00A37C6A" w:rsidRDefault="00A37C6A" w:rsidP="00A3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37C6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 = a % b</w:t>
            </w:r>
          </w:p>
        </w:tc>
        <w:tc>
          <w:tcPr>
            <w:tcW w:w="0" w:type="auto"/>
            <w:vAlign w:val="center"/>
            <w:hideMark/>
          </w:tcPr>
          <w:p w:rsidR="00A37C6A" w:rsidRPr="00A37C6A" w:rsidRDefault="00A37C6A" w:rsidP="00A3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37C6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a.modAssign(b)</w:t>
            </w:r>
          </w:p>
        </w:tc>
      </w:tr>
    </w:tbl>
    <w:p w:rsidR="00A37C6A" w:rsidRPr="00A37C6A" w:rsidRDefault="00A37C6A" w:rsidP="00A37C6A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MX"/>
        </w:rPr>
      </w:pPr>
      <w:r w:rsidRPr="00A37C6A">
        <w:rPr>
          <w:rFonts w:ascii="Arial" w:eastAsia="Times New Roman" w:hAnsi="Arial" w:cs="Arial"/>
          <w:color w:val="273B47"/>
          <w:sz w:val="24"/>
          <w:szCs w:val="24"/>
          <w:lang w:eastAsia="es-MX"/>
        </w:rPr>
        <w:pict>
          <v:rect id="_x0000_i1025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"/>
        <w:gridCol w:w="1267"/>
        <w:gridCol w:w="1101"/>
        <w:gridCol w:w="1562"/>
      </w:tblGrid>
      <w:tr w:rsidR="00A37C6A" w:rsidRPr="00A37C6A" w:rsidTr="00A37C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37C6A" w:rsidRPr="00A37C6A" w:rsidRDefault="00A37C6A" w:rsidP="00A37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A37C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Operador</w:t>
            </w:r>
          </w:p>
        </w:tc>
        <w:tc>
          <w:tcPr>
            <w:tcW w:w="0" w:type="auto"/>
            <w:vAlign w:val="center"/>
            <w:hideMark/>
          </w:tcPr>
          <w:p w:rsidR="00A37C6A" w:rsidRPr="00A37C6A" w:rsidRDefault="00A37C6A" w:rsidP="00A37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A37C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Significado</w:t>
            </w:r>
          </w:p>
        </w:tc>
        <w:tc>
          <w:tcPr>
            <w:tcW w:w="0" w:type="auto"/>
            <w:vAlign w:val="center"/>
            <w:hideMark/>
          </w:tcPr>
          <w:p w:rsidR="00A37C6A" w:rsidRPr="00A37C6A" w:rsidRDefault="00A37C6A" w:rsidP="00A37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A37C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Expresión</w:t>
            </w:r>
          </w:p>
        </w:tc>
        <w:tc>
          <w:tcPr>
            <w:tcW w:w="0" w:type="auto"/>
            <w:vAlign w:val="center"/>
            <w:hideMark/>
          </w:tcPr>
          <w:p w:rsidR="00A37C6A" w:rsidRPr="00A37C6A" w:rsidRDefault="00A37C6A" w:rsidP="00A37C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A37C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Se traduce a</w:t>
            </w:r>
          </w:p>
        </w:tc>
      </w:tr>
      <w:tr w:rsidR="00A37C6A" w:rsidRPr="00A37C6A" w:rsidTr="00A37C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7C6A" w:rsidRPr="00A37C6A" w:rsidRDefault="00A37C6A" w:rsidP="00A3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37C6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A37C6A" w:rsidRPr="00A37C6A" w:rsidRDefault="00A37C6A" w:rsidP="00A3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37C6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Suma unaria</w:t>
            </w:r>
          </w:p>
        </w:tc>
        <w:tc>
          <w:tcPr>
            <w:tcW w:w="0" w:type="auto"/>
            <w:vAlign w:val="center"/>
            <w:hideMark/>
          </w:tcPr>
          <w:p w:rsidR="00A37C6A" w:rsidRPr="00A37C6A" w:rsidRDefault="00A37C6A" w:rsidP="00A3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37C6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+a</w:t>
            </w:r>
          </w:p>
        </w:tc>
        <w:tc>
          <w:tcPr>
            <w:tcW w:w="0" w:type="auto"/>
            <w:vAlign w:val="center"/>
            <w:hideMark/>
          </w:tcPr>
          <w:p w:rsidR="00A37C6A" w:rsidRPr="00A37C6A" w:rsidRDefault="00A37C6A" w:rsidP="00A3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37C6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a.unaryPlus()</w:t>
            </w:r>
          </w:p>
        </w:tc>
      </w:tr>
      <w:tr w:rsidR="00A37C6A" w:rsidRPr="00A37C6A" w:rsidTr="00A37C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7C6A" w:rsidRPr="00A37C6A" w:rsidRDefault="00A37C6A" w:rsidP="00A3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37C6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A37C6A" w:rsidRPr="00A37C6A" w:rsidRDefault="00A37C6A" w:rsidP="00A3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37C6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Resta unaria</w:t>
            </w:r>
          </w:p>
        </w:tc>
        <w:tc>
          <w:tcPr>
            <w:tcW w:w="0" w:type="auto"/>
            <w:vAlign w:val="center"/>
            <w:hideMark/>
          </w:tcPr>
          <w:p w:rsidR="00A37C6A" w:rsidRPr="00A37C6A" w:rsidRDefault="00A37C6A" w:rsidP="00A3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37C6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-a</w:t>
            </w:r>
          </w:p>
        </w:tc>
        <w:tc>
          <w:tcPr>
            <w:tcW w:w="0" w:type="auto"/>
            <w:vAlign w:val="center"/>
            <w:hideMark/>
          </w:tcPr>
          <w:p w:rsidR="00A37C6A" w:rsidRPr="00A37C6A" w:rsidRDefault="00A37C6A" w:rsidP="00A3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37C6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a.unaryMinus()</w:t>
            </w:r>
          </w:p>
        </w:tc>
      </w:tr>
      <w:tr w:rsidR="00A37C6A" w:rsidRPr="00A37C6A" w:rsidTr="00A37C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7C6A" w:rsidRPr="00A37C6A" w:rsidRDefault="00A37C6A" w:rsidP="00A3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37C6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!</w:t>
            </w:r>
          </w:p>
        </w:tc>
        <w:tc>
          <w:tcPr>
            <w:tcW w:w="0" w:type="auto"/>
            <w:vAlign w:val="center"/>
            <w:hideMark/>
          </w:tcPr>
          <w:p w:rsidR="00A37C6A" w:rsidRPr="00A37C6A" w:rsidRDefault="00A37C6A" w:rsidP="00A3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37C6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Negación</w:t>
            </w:r>
          </w:p>
        </w:tc>
        <w:tc>
          <w:tcPr>
            <w:tcW w:w="0" w:type="auto"/>
            <w:vAlign w:val="center"/>
            <w:hideMark/>
          </w:tcPr>
          <w:p w:rsidR="00A37C6A" w:rsidRPr="00A37C6A" w:rsidRDefault="00A37C6A" w:rsidP="00A3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37C6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!a</w:t>
            </w:r>
          </w:p>
        </w:tc>
        <w:tc>
          <w:tcPr>
            <w:tcW w:w="0" w:type="auto"/>
            <w:vAlign w:val="center"/>
            <w:hideMark/>
          </w:tcPr>
          <w:p w:rsidR="00A37C6A" w:rsidRPr="00A37C6A" w:rsidRDefault="00A37C6A" w:rsidP="00A3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37C6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a.not()</w:t>
            </w:r>
          </w:p>
        </w:tc>
      </w:tr>
      <w:tr w:rsidR="00A37C6A" w:rsidRPr="00A37C6A" w:rsidTr="00A37C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7C6A" w:rsidRPr="00A37C6A" w:rsidRDefault="00A37C6A" w:rsidP="00A3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37C6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++</w:t>
            </w:r>
          </w:p>
        </w:tc>
        <w:tc>
          <w:tcPr>
            <w:tcW w:w="0" w:type="auto"/>
            <w:vAlign w:val="center"/>
            <w:hideMark/>
          </w:tcPr>
          <w:p w:rsidR="00A37C6A" w:rsidRPr="00A37C6A" w:rsidRDefault="00A37C6A" w:rsidP="00A3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37C6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Incremento</w:t>
            </w:r>
          </w:p>
        </w:tc>
        <w:tc>
          <w:tcPr>
            <w:tcW w:w="0" w:type="auto"/>
            <w:vAlign w:val="center"/>
            <w:hideMark/>
          </w:tcPr>
          <w:p w:rsidR="00A37C6A" w:rsidRPr="00A37C6A" w:rsidRDefault="00A37C6A" w:rsidP="00A3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37C6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++a</w:t>
            </w:r>
          </w:p>
        </w:tc>
        <w:tc>
          <w:tcPr>
            <w:tcW w:w="0" w:type="auto"/>
            <w:vAlign w:val="center"/>
            <w:hideMark/>
          </w:tcPr>
          <w:p w:rsidR="00A37C6A" w:rsidRPr="00A37C6A" w:rsidRDefault="00A37C6A" w:rsidP="00A3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37C6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a.inc()</w:t>
            </w:r>
          </w:p>
        </w:tc>
      </w:tr>
      <w:tr w:rsidR="00A37C6A" w:rsidRPr="00A37C6A" w:rsidTr="00A37C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7C6A" w:rsidRPr="00A37C6A" w:rsidRDefault="00A37C6A" w:rsidP="00A3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37C6A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--</w:t>
            </w:r>
          </w:p>
        </w:tc>
        <w:tc>
          <w:tcPr>
            <w:tcW w:w="0" w:type="auto"/>
            <w:vAlign w:val="center"/>
            <w:hideMark/>
          </w:tcPr>
          <w:p w:rsidR="00A37C6A" w:rsidRPr="00A37C6A" w:rsidRDefault="00A37C6A" w:rsidP="00A3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37C6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Decremento</w:t>
            </w:r>
          </w:p>
        </w:tc>
        <w:tc>
          <w:tcPr>
            <w:tcW w:w="0" w:type="auto"/>
            <w:vAlign w:val="center"/>
            <w:hideMark/>
          </w:tcPr>
          <w:p w:rsidR="00A37C6A" w:rsidRPr="00A37C6A" w:rsidRDefault="00A37C6A" w:rsidP="00A3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37C6A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--</w:t>
            </w:r>
            <w:r w:rsidRPr="00A37C6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A37C6A" w:rsidRPr="00A37C6A" w:rsidRDefault="00A37C6A" w:rsidP="00A37C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37C6A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a.dec()</w:t>
            </w:r>
          </w:p>
        </w:tc>
      </w:tr>
    </w:tbl>
    <w:p w:rsidR="007B0BA6" w:rsidRDefault="007B0BA6" w:rsidP="007B0BA6">
      <w:pPr>
        <w:jc w:val="both"/>
        <w:rPr>
          <w:rFonts w:ascii="Cambria Math" w:hAnsi="Cambria Math"/>
        </w:rPr>
      </w:pPr>
    </w:p>
    <w:sectPr w:rsidR="007B0BA6" w:rsidSect="007B0BA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6AB4" w:rsidRDefault="00776AB4" w:rsidP="007B0BA6">
      <w:pPr>
        <w:spacing w:after="0" w:line="240" w:lineRule="auto"/>
      </w:pPr>
      <w:r>
        <w:separator/>
      </w:r>
    </w:p>
  </w:endnote>
  <w:endnote w:type="continuationSeparator" w:id="0">
    <w:p w:rsidR="00776AB4" w:rsidRDefault="00776AB4" w:rsidP="007B0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oper_hewittmedium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6AB4" w:rsidRDefault="00776AB4" w:rsidP="007B0BA6">
      <w:pPr>
        <w:spacing w:after="0" w:line="240" w:lineRule="auto"/>
      </w:pPr>
      <w:r>
        <w:separator/>
      </w:r>
    </w:p>
  </w:footnote>
  <w:footnote w:type="continuationSeparator" w:id="0">
    <w:p w:rsidR="00776AB4" w:rsidRDefault="00776AB4" w:rsidP="007B0B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BA6"/>
    <w:rsid w:val="00776AB4"/>
    <w:rsid w:val="007B0BA6"/>
    <w:rsid w:val="008E4049"/>
    <w:rsid w:val="00A30D0E"/>
    <w:rsid w:val="00A3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3445B7-60E9-4DF6-8222-9FADB5CC1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0B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0BA6"/>
  </w:style>
  <w:style w:type="paragraph" w:styleId="Piedepgina">
    <w:name w:val="footer"/>
    <w:basedOn w:val="Normal"/>
    <w:link w:val="PiedepginaCar"/>
    <w:uiPriority w:val="99"/>
    <w:unhideWhenUsed/>
    <w:rsid w:val="007B0B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0BA6"/>
  </w:style>
  <w:style w:type="paragraph" w:styleId="NormalWeb">
    <w:name w:val="Normal (Web)"/>
    <w:basedOn w:val="Normal"/>
    <w:uiPriority w:val="99"/>
    <w:semiHidden/>
    <w:unhideWhenUsed/>
    <w:rsid w:val="00A37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A37C6A"/>
    <w:rPr>
      <w:b/>
      <w:bCs/>
    </w:rPr>
  </w:style>
  <w:style w:type="character" w:styleId="nfasis">
    <w:name w:val="Emphasis"/>
    <w:basedOn w:val="Fuentedeprrafopredeter"/>
    <w:uiPriority w:val="20"/>
    <w:qFormat/>
    <w:rsid w:val="00A37C6A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37C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37C6A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A37C6A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Fuentedeprrafopredeter"/>
    <w:rsid w:val="00A37C6A"/>
  </w:style>
  <w:style w:type="character" w:customStyle="1" w:styleId="hljs-keyword">
    <w:name w:val="hljs-keyword"/>
    <w:basedOn w:val="Fuentedeprrafopredeter"/>
    <w:rsid w:val="00A37C6A"/>
  </w:style>
  <w:style w:type="character" w:customStyle="1" w:styleId="hljs-number">
    <w:name w:val="hljs-number"/>
    <w:basedOn w:val="Fuentedeprrafopredeter"/>
    <w:rsid w:val="00A37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0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44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E9E9E9"/>
            <w:right w:val="none" w:sz="0" w:space="0" w:color="auto"/>
          </w:divBdr>
        </w:div>
        <w:div w:id="7328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207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Martin</dc:creator>
  <cp:keywords/>
  <dc:description/>
  <cp:lastModifiedBy>Luis Martin</cp:lastModifiedBy>
  <cp:revision>1</cp:revision>
  <dcterms:created xsi:type="dcterms:W3CDTF">2019-12-25T16:53:00Z</dcterms:created>
  <dcterms:modified xsi:type="dcterms:W3CDTF">2020-01-02T21:09:00Z</dcterms:modified>
</cp:coreProperties>
</file>